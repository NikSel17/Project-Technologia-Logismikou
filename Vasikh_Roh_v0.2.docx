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474D0B" w:rsidR="00474D0B" w:rsidP="00474D0B" w:rsidRDefault="00474D0B" w14:paraId="297C55CE" w14:textId="77777777">
      <w:pPr>
        <w:rPr>
          <w:sz w:val="24"/>
          <w:szCs w:val="24"/>
        </w:rPr>
      </w:pPr>
      <w:r w:rsidRPr="00474D0B">
        <w:rPr>
          <w:b/>
          <w:bCs/>
          <w:sz w:val="24"/>
          <w:szCs w:val="24"/>
        </w:rPr>
        <w:t>Βασική Ροή "Αξιολόγηση Εστιατορίου"</w:t>
      </w:r>
    </w:p>
    <w:p w:rsidRPr="00474D0B" w:rsidR="00474D0B" w:rsidP="00474D0B" w:rsidRDefault="066836AB" w14:paraId="21F487C5" w14:textId="18F60FAB">
      <w:pPr>
        <w:numPr>
          <w:ilvl w:val="0"/>
          <w:numId w:val="1"/>
        </w:numPr>
      </w:pPr>
      <w:r>
        <w:t xml:space="preserve">Ο χρήστης μεταβαίνει στην </w:t>
      </w:r>
      <w:r w:rsidR="7DA7F53D">
        <w:t>“Σελίδα</w:t>
      </w:r>
      <w:r>
        <w:t xml:space="preserve"> αξιολόγηση εστιατορίου</w:t>
      </w:r>
      <w:r w:rsidR="658D6D96">
        <w:t>”</w:t>
      </w:r>
      <w:r>
        <w:t>.</w:t>
      </w:r>
    </w:p>
    <w:p w:rsidR="6A1A9EBE" w:rsidP="111CF983" w:rsidRDefault="6A1A9EBE" w14:paraId="5AED1EE8" w14:textId="07815DA4">
      <w:pPr>
        <w:numPr>
          <w:ilvl w:val="0"/>
          <w:numId w:val="1"/>
        </w:numPr>
      </w:pPr>
      <w:r>
        <w:t xml:space="preserve">Το σύστημα ελέγχει </w:t>
      </w:r>
      <w:r w:rsidR="0AAF0C21">
        <w:t>τις κρατήσεις του πελάτη</w:t>
      </w:r>
      <w:r w:rsidR="1F2EDC85">
        <w:t>(από την βάση δεδομένων)</w:t>
      </w:r>
      <w:r w:rsidR="0AAF0C21">
        <w:t xml:space="preserve"> για</w:t>
      </w:r>
      <w:r w:rsidR="5B4C9D40">
        <w:t xml:space="preserve"> να</w:t>
      </w:r>
      <w:r w:rsidR="0AAF0C21">
        <w:t xml:space="preserve"> επιβεβαιώσει </w:t>
      </w:r>
      <w:r>
        <w:t>αν ο πελάτης έχει κάνει προηγουμένως κράτηση στο εστιατόριο που θέλει να αξιολογήσει</w:t>
      </w:r>
      <w:r w:rsidR="5B69DB01">
        <w:t xml:space="preserve"> </w:t>
      </w:r>
      <w:r>
        <w:t xml:space="preserve">. </w:t>
      </w:r>
    </w:p>
    <w:p w:rsidRPr="00474D0B" w:rsidR="00474D0B" w:rsidP="00474D0B" w:rsidRDefault="2A84D961" w14:paraId="3D09526E" w14:textId="0D862513">
      <w:pPr>
        <w:numPr>
          <w:ilvl w:val="0"/>
          <w:numId w:val="1"/>
        </w:numPr>
      </w:pPr>
      <w:r>
        <w:t xml:space="preserve">Ο χρήστης </w:t>
      </w:r>
      <w:r w:rsidR="2E2B8A40">
        <w:t xml:space="preserve"> </w:t>
      </w:r>
      <w:r w:rsidR="181D0FDC">
        <w:t>επιλέγει</w:t>
      </w:r>
      <w:r w:rsidR="2E2B8A40">
        <w:t xml:space="preserve"> “Συγγραφή Κριτικής”</w:t>
      </w:r>
      <w:r w:rsidR="066836AB">
        <w:t>.</w:t>
      </w:r>
    </w:p>
    <w:p w:rsidRPr="00474D0B" w:rsidR="00474D0B" w:rsidP="00474D0B" w:rsidRDefault="066836AB" w14:paraId="29AC12D7" w14:textId="5EBDC377">
      <w:pPr>
        <w:numPr>
          <w:ilvl w:val="0"/>
          <w:numId w:val="1"/>
        </w:numPr>
      </w:pPr>
      <w:r>
        <w:t>Ο χρήστης ε</w:t>
      </w:r>
      <w:r w:rsidR="380CFAE7">
        <w:t>ισάγ</w:t>
      </w:r>
      <w:r>
        <w:t>ει τη βαθμολογία</w:t>
      </w:r>
      <w:r w:rsidR="4BF6D296">
        <w:t xml:space="preserve"> του εστιατορίου</w:t>
      </w:r>
      <w:r w:rsidR="04409A1B">
        <w:t>(0-5 αστέρια</w:t>
      </w:r>
      <w:r>
        <w:t xml:space="preserve"> </w:t>
      </w:r>
      <w:r w:rsidR="5BD62909">
        <w:t>,</w:t>
      </w:r>
      <w:r>
        <w:t xml:space="preserve"> προσθέτει σχόλια </w:t>
      </w:r>
      <w:r w:rsidR="24790553">
        <w:t>) και επιλέγει “Αποστολή”</w:t>
      </w:r>
      <w:r>
        <w:t>.</w:t>
      </w:r>
    </w:p>
    <w:p w:rsidRPr="00474D0B" w:rsidR="00474D0B" w:rsidP="00474D0B" w:rsidRDefault="066836AB" w14:paraId="495B8385" w14:textId="52954B20">
      <w:pPr>
        <w:numPr>
          <w:ilvl w:val="0"/>
          <w:numId w:val="1"/>
        </w:numPr>
      </w:pPr>
      <w:r>
        <w:t>Το σύστημα επαληθεύει</w:t>
      </w:r>
      <w:r w:rsidR="3C75927B">
        <w:t xml:space="preserve"> ότι η κριτική δεν είναι μεγάλη</w:t>
      </w:r>
      <w:r>
        <w:t>.</w:t>
      </w:r>
    </w:p>
    <w:p w:rsidR="4CE9B391" w:rsidP="111CF983" w:rsidRDefault="4CE9B391" w14:paraId="79E17E59" w14:textId="35D40791">
      <w:pPr>
        <w:numPr>
          <w:ilvl w:val="0"/>
          <w:numId w:val="1"/>
        </w:numPr>
        <w:rPr/>
      </w:pPr>
      <w:r w:rsidR="4CE9B391">
        <w:rPr/>
        <w:t>Στην συνέχεια</w:t>
      </w:r>
      <w:r w:rsidR="567D8D23">
        <w:rPr/>
        <w:t xml:space="preserve"> εμφανίζει μια </w:t>
      </w:r>
      <w:r w:rsidR="079DF082">
        <w:rPr/>
        <w:t>“Σ</w:t>
      </w:r>
      <w:r w:rsidR="567D8D23">
        <w:rPr/>
        <w:t xml:space="preserve">ελίδα </w:t>
      </w:r>
      <w:r w:rsidR="387A0151">
        <w:rPr/>
        <w:t>Ε</w:t>
      </w:r>
      <w:r w:rsidR="567D8D23">
        <w:rPr/>
        <w:t>πιβεβαίωσης</w:t>
      </w:r>
      <w:r w:rsidR="127B2E95">
        <w:rPr/>
        <w:t>”</w:t>
      </w:r>
      <w:r w:rsidR="567D8D23">
        <w:rPr/>
        <w:t xml:space="preserve"> και σε περίπτωση επιβεβαίωσης η κριτική μεταφέρεται στ</w:t>
      </w:r>
      <w:r w:rsidR="7326688E">
        <w:rPr/>
        <w:t>ις Κριτικές .</w:t>
      </w:r>
    </w:p>
    <w:p w:rsidRPr="00474D0B" w:rsidR="00474D0B" w:rsidP="00474D0B" w:rsidRDefault="066836AB" w14:paraId="0414353B" w14:textId="77777777">
      <w:pPr>
        <w:numPr>
          <w:ilvl w:val="0"/>
          <w:numId w:val="1"/>
        </w:numPr>
      </w:pPr>
      <w:r>
        <w:t>Ο χρήστης επιλέγει να συνεχίσει στην επόμενη διαδικασία (π.χ., επισκόπηση άλλων αξιολογήσεων, επιστροφή στην αρχική οθόνη).</w:t>
      </w:r>
    </w:p>
    <w:p w:rsidRPr="00217DD6" w:rsidR="00474D0B" w:rsidP="00474D0B" w:rsidRDefault="066836AB" w14:paraId="4BF3D88B" w14:textId="483974C7">
      <w:pPr>
        <w:rPr>
          <w:b/>
          <w:bCs/>
          <w:sz w:val="24"/>
          <w:szCs w:val="24"/>
          <w:lang w:val="en-US"/>
        </w:rPr>
      </w:pPr>
      <w:r w:rsidRPr="111CF983">
        <w:rPr>
          <w:b/>
          <w:bCs/>
          <w:sz w:val="24"/>
          <w:szCs w:val="24"/>
        </w:rPr>
        <w:t xml:space="preserve">Εναλλακτική Ροή 1: </w:t>
      </w:r>
      <w:r w:rsidR="00217DD6">
        <w:rPr>
          <w:b/>
          <w:bCs/>
          <w:sz w:val="24"/>
          <w:szCs w:val="24"/>
          <w:lang w:val="en-US"/>
        </w:rPr>
        <w:t>“</w:t>
      </w:r>
      <w:r w:rsidRPr="111CF983" w:rsidR="22CFBA3B">
        <w:rPr>
          <w:b/>
          <w:bCs/>
          <w:sz w:val="24"/>
          <w:szCs w:val="24"/>
        </w:rPr>
        <w:t>Απουσία Κράτησης</w:t>
      </w:r>
      <w:r w:rsidR="00217DD6">
        <w:rPr>
          <w:b/>
          <w:bCs/>
          <w:sz w:val="24"/>
          <w:szCs w:val="24"/>
          <w:lang w:val="en-US"/>
        </w:rPr>
        <w:t>”</w:t>
      </w:r>
    </w:p>
    <w:p w:rsidR="22CFBA3B" w:rsidRDefault="22CFBA3B" w14:paraId="4A8EBAC7" w14:textId="5E697E35">
      <w:r w:rsidRPr="111CF983">
        <w:rPr>
          <w:b/>
          <w:bCs/>
          <w:sz w:val="24"/>
          <w:szCs w:val="24"/>
        </w:rPr>
        <w:t>1</w:t>
      </w:r>
      <w:r w:rsidRPr="111CF983" w:rsidR="537D2BC5">
        <w:rPr>
          <w:b/>
          <w:bCs/>
          <w:sz w:val="24"/>
          <w:szCs w:val="24"/>
        </w:rPr>
        <w:t>.</w:t>
      </w:r>
      <w:r w:rsidRPr="111CF983" w:rsidR="58730B7C">
        <w:rPr>
          <w:b/>
          <w:bCs/>
          <w:sz w:val="24"/>
          <w:szCs w:val="24"/>
        </w:rPr>
        <w:t>2</w:t>
      </w:r>
      <w:r w:rsidRPr="111CF983" w:rsidR="537D2BC5">
        <w:rPr>
          <w:b/>
          <w:bCs/>
          <w:sz w:val="24"/>
          <w:szCs w:val="24"/>
        </w:rPr>
        <w:t>.</w:t>
      </w:r>
      <w:r w:rsidRPr="111CF983" w:rsidR="2D1C72CE">
        <w:rPr>
          <w:b/>
          <w:bCs/>
          <w:sz w:val="24"/>
          <w:szCs w:val="24"/>
        </w:rPr>
        <w:t>1</w:t>
      </w:r>
      <w:r w:rsidRPr="111CF983" w:rsidR="537D2BC5">
        <w:rPr>
          <w:b/>
          <w:bCs/>
          <w:sz w:val="24"/>
          <w:szCs w:val="24"/>
        </w:rPr>
        <w:t xml:space="preserve"> </w:t>
      </w:r>
      <w:r w:rsidR="537D2BC5">
        <w:t xml:space="preserve">Ο χρήστης δεν έχει προηγούμενη κράτηση στο </w:t>
      </w:r>
      <w:r w:rsidR="7F56B0DC">
        <w:t xml:space="preserve">συγκεκριμένο </w:t>
      </w:r>
      <w:r w:rsidR="537D2BC5">
        <w:t>εστιατόριο</w:t>
      </w:r>
      <w:r w:rsidR="5241AF47">
        <w:t>.</w:t>
      </w:r>
      <w:r w:rsidR="061C17F9">
        <w:t xml:space="preserve"> </w:t>
      </w:r>
      <w:r w:rsidR="5241AF47">
        <w:t xml:space="preserve">Το σύστημα απορρίπτει την “Συγγραφή </w:t>
      </w:r>
      <w:r w:rsidR="0F170CC8">
        <w:t>Αξιολόγησης”</w:t>
      </w:r>
      <w:r w:rsidR="537D2BC5">
        <w:t xml:space="preserve"> </w:t>
      </w:r>
      <w:r w:rsidR="4E04570C">
        <w:t xml:space="preserve"> και αποκρίνεται με μ</w:t>
      </w:r>
      <w:r w:rsidR="3E63921F">
        <w:t>ή</w:t>
      </w:r>
      <w:r w:rsidR="4E04570C">
        <w:t>ν</w:t>
      </w:r>
      <w:r w:rsidR="7B2557B9">
        <w:t>υ</w:t>
      </w:r>
      <w:r w:rsidR="4E04570C">
        <w:t xml:space="preserve">μα </w:t>
      </w:r>
      <w:r w:rsidR="2EB41A59">
        <w:t xml:space="preserve">που εξηγεί γιατί απορρίφθηκε </w:t>
      </w:r>
      <w:r w:rsidR="537D2BC5">
        <w:t>μεταφέρεται στην σελίδα “Αξιολόγηση Εστιατορίου”</w:t>
      </w:r>
      <w:r w:rsidR="46729A68">
        <w:t xml:space="preserve"> και εμφανίζει την σελίδα “Αξιολόγηση Εστιατορίου”</w:t>
      </w:r>
      <w:r w:rsidR="537D2BC5">
        <w:t>.</w:t>
      </w:r>
    </w:p>
    <w:p w:rsidRPr="00217DD6" w:rsidR="2F04C968" w:rsidP="111CF983" w:rsidRDefault="2F04C968" w14:paraId="3EA7D72B" w14:textId="4B07E307">
      <w:pPr>
        <w:rPr>
          <w:b/>
          <w:bCs/>
          <w:sz w:val="24"/>
          <w:szCs w:val="24"/>
        </w:rPr>
      </w:pPr>
      <w:r w:rsidRPr="111CF983">
        <w:rPr>
          <w:b/>
          <w:bCs/>
          <w:sz w:val="24"/>
          <w:szCs w:val="24"/>
        </w:rPr>
        <w:t xml:space="preserve">Εναλλακτική Ροή 2: </w:t>
      </w:r>
      <w:r w:rsidR="00217DD6">
        <w:rPr>
          <w:b/>
          <w:bCs/>
          <w:sz w:val="24"/>
          <w:szCs w:val="24"/>
          <w:lang w:val="en-US"/>
        </w:rPr>
        <w:t>“</w:t>
      </w:r>
      <w:r w:rsidRPr="111CF983">
        <w:rPr>
          <w:b/>
          <w:bCs/>
          <w:sz w:val="24"/>
          <w:szCs w:val="24"/>
        </w:rPr>
        <w:t>Μη έγκυρη Κριτική</w:t>
      </w:r>
      <w:r w:rsidRPr="00217DD6" w:rsidR="00217DD6">
        <w:rPr>
          <w:b/>
          <w:bCs/>
          <w:sz w:val="24"/>
          <w:szCs w:val="24"/>
        </w:rPr>
        <w:t>”</w:t>
      </w:r>
    </w:p>
    <w:p w:rsidRPr="007608D5" w:rsidR="00474D0B" w:rsidP="00474D0B" w:rsidRDefault="2F04C968" w14:paraId="761A10CE" w14:textId="66658190">
      <w:r>
        <w:t>2</w:t>
      </w:r>
      <w:r w:rsidR="066836AB">
        <w:t>.</w:t>
      </w:r>
      <w:r w:rsidR="1534FC1E">
        <w:t>4</w:t>
      </w:r>
      <w:r w:rsidR="066836AB">
        <w:t>.</w:t>
      </w:r>
      <w:r w:rsidR="5C26C3B2">
        <w:t>1</w:t>
      </w:r>
      <w:r w:rsidR="066836AB">
        <w:t xml:space="preserve"> </w:t>
      </w:r>
      <w:r w:rsidR="08160B57">
        <w:t>Ο</w:t>
      </w:r>
      <w:r w:rsidR="066836AB">
        <w:t xml:space="preserve"> </w:t>
      </w:r>
      <w:r w:rsidR="13342365">
        <w:t>χρήστης εισάγει μια κριτική μεγάλη(κείμενο &gt; 500 χαρακτήρων).</w:t>
      </w:r>
      <w:r w:rsidR="066836AB">
        <w:t xml:space="preserve"> </w:t>
      </w:r>
      <w:r w:rsidRPr="111CF983" w:rsidR="7136EB41">
        <w:rPr>
          <w:rFonts w:ascii="Aptos" w:hAnsi="Aptos" w:eastAsia="Aptos" w:cs="Aptos"/>
        </w:rPr>
        <w:t>Το σύστημα απορρίπτει την κριτική και αποκρίνεται με μήνυμα που εξηγεί γιατί απορρίφθηκε</w:t>
      </w:r>
      <w:r w:rsidR="066836AB">
        <w:t>.</w:t>
      </w:r>
    </w:p>
    <w:p w:rsidRPr="007608D5" w:rsidR="00474D0B" w:rsidP="00474D0B" w:rsidRDefault="22A2925C" w14:paraId="1690F97B" w14:textId="19A3CE3F">
      <w:r>
        <w:t>2</w:t>
      </w:r>
      <w:r w:rsidR="44D790F9">
        <w:t>.</w:t>
      </w:r>
      <w:r w:rsidR="517CCFE5">
        <w:t>4</w:t>
      </w:r>
      <w:r w:rsidR="2C3E45CE">
        <w:t xml:space="preserve">.2 Ο χρήστης εισάγει μια κριτική μικρή(κείμενο </w:t>
      </w:r>
      <w:r w:rsidR="1183BB88">
        <w:t>&lt;</w:t>
      </w:r>
      <w:r w:rsidR="2C3E45CE">
        <w:t xml:space="preserve"> </w:t>
      </w:r>
      <w:r w:rsidR="17208E18">
        <w:t xml:space="preserve"> 15</w:t>
      </w:r>
      <w:r w:rsidR="2C3E45CE">
        <w:t xml:space="preserve"> χαρακτήρων). </w:t>
      </w:r>
      <w:r w:rsidRPr="111CF983" w:rsidR="2C3E45CE">
        <w:rPr>
          <w:rFonts w:ascii="Aptos" w:hAnsi="Aptos" w:eastAsia="Aptos" w:cs="Aptos"/>
        </w:rPr>
        <w:t>Το σύστημα απορρίπτει την κριτική και αποκρίνεται με μήνυμα που εξηγεί γιατί απορρίφθηκε</w:t>
      </w:r>
      <w:r w:rsidR="2C3E45CE">
        <w:t>.</w:t>
      </w:r>
    </w:p>
    <w:p w:rsidRPr="007608D5" w:rsidR="00474D0B" w:rsidP="00474D0B" w:rsidRDefault="00474D0B" w14:paraId="64C73086" w14:textId="6BD5C8A5">
      <w:r>
        <w:br/>
      </w:r>
    </w:p>
    <w:p w:rsidRPr="007608D5" w:rsidR="00C65BCF" w:rsidP="00474D0B" w:rsidRDefault="00C65BCF" w14:paraId="5081CB2B" w14:textId="77777777"/>
    <w:p w:rsidRPr="007608D5" w:rsidR="00C65BCF" w:rsidP="00474D0B" w:rsidRDefault="00C65BCF" w14:paraId="4FAA98C4" w14:textId="77777777"/>
    <w:p w:rsidRPr="0029342A" w:rsidR="0029342A" w:rsidP="0029342A" w:rsidRDefault="0029342A" w14:paraId="479F265B" w14:textId="77777777">
      <w:pPr>
        <w:rPr>
          <w:b/>
          <w:bCs/>
          <w:sz w:val="24"/>
          <w:szCs w:val="24"/>
        </w:rPr>
      </w:pPr>
      <w:r w:rsidRPr="0029342A">
        <w:rPr>
          <w:b/>
          <w:bCs/>
          <w:sz w:val="24"/>
          <w:szCs w:val="24"/>
        </w:rPr>
        <w:t>Βασική Ροή "Επιλογή Εστιατορίου με Βάση το Rating"</w:t>
      </w:r>
    </w:p>
    <w:p w:rsidRPr="0029342A" w:rsidR="0029342A" w:rsidP="0029342A" w:rsidRDefault="0029342A" w14:paraId="3F8F3C23" w14:textId="77777777">
      <w:pPr>
        <w:numPr>
          <w:ilvl w:val="0"/>
          <w:numId w:val="2"/>
        </w:numPr>
      </w:pPr>
      <w:r w:rsidRPr="0029342A">
        <w:t>Ο χρήστης μεταβαίνει στην οθόνη αναζήτησης εστιατορίων.</w:t>
      </w:r>
    </w:p>
    <w:p w:rsidRPr="0029342A" w:rsidR="0029342A" w:rsidP="0029342A" w:rsidRDefault="0029342A" w14:paraId="7502E4B3" w14:textId="77777777">
      <w:pPr>
        <w:numPr>
          <w:ilvl w:val="0"/>
          <w:numId w:val="2"/>
        </w:numPr>
      </w:pPr>
      <w:r w:rsidRPr="0029342A">
        <w:t>Το σύστημα εμφανίζει φίλτρα αναζήτησης, συμπεριλαμβανομένης της δυνατότητας φιλτραρίσματος με βάση τη βαθμολογία (rating).</w:t>
      </w:r>
    </w:p>
    <w:p w:rsidRPr="0029342A" w:rsidR="0029342A" w:rsidP="0029342A" w:rsidRDefault="0029342A" w14:paraId="0B0CAD01" w14:textId="77777777">
      <w:pPr>
        <w:numPr>
          <w:ilvl w:val="0"/>
          <w:numId w:val="2"/>
        </w:numPr>
      </w:pPr>
      <w:r w:rsidRPr="0029342A">
        <w:t>Ο χρήστης επιλέγει το επιθυμητό εύρος βαθμολογίας (π.χ., 4 αστέρια και άνω).</w:t>
      </w:r>
    </w:p>
    <w:p w:rsidRPr="0029342A" w:rsidR="0029342A" w:rsidP="0029342A" w:rsidRDefault="0029342A" w14:paraId="0055AA27" w14:textId="77777777">
      <w:pPr>
        <w:numPr>
          <w:ilvl w:val="0"/>
          <w:numId w:val="2"/>
        </w:numPr>
      </w:pPr>
      <w:r w:rsidRPr="0029342A">
        <w:t>Το σύστημα ανακτά και εμφανίζει τα εστιατόρια που πληρούν τα κριτήρια.</w:t>
      </w:r>
    </w:p>
    <w:p w:rsidRPr="0029342A" w:rsidR="0029342A" w:rsidP="0029342A" w:rsidRDefault="0029342A" w14:paraId="716D42C7" w14:textId="77777777">
      <w:pPr>
        <w:numPr>
          <w:ilvl w:val="0"/>
          <w:numId w:val="2"/>
        </w:numPr>
      </w:pPr>
      <w:r w:rsidRPr="0029342A">
        <w:t>Ο χρήστης επιλέγει ένα εστιατόριο από τη λίστα.</w:t>
      </w:r>
    </w:p>
    <w:p w:rsidRPr="0029342A" w:rsidR="0029342A" w:rsidP="0029342A" w:rsidRDefault="0029342A" w14:paraId="07A7B75F" w14:textId="77777777">
      <w:pPr>
        <w:numPr>
          <w:ilvl w:val="0"/>
          <w:numId w:val="2"/>
        </w:numPr>
      </w:pPr>
      <w:r w:rsidRPr="0029342A">
        <w:t>Το σύστημα εμφανίζει τις λεπτομέρειες του εστιατορίου (π.χ., μενού, τοποθεσία, κριτικές).</w:t>
      </w:r>
    </w:p>
    <w:p w:rsidRPr="0029342A" w:rsidR="0029342A" w:rsidP="0029342A" w:rsidRDefault="0029342A" w14:paraId="483268BD" w14:textId="77777777">
      <w:pPr>
        <w:numPr>
          <w:ilvl w:val="0"/>
          <w:numId w:val="2"/>
        </w:numPr>
      </w:pPr>
      <w:r w:rsidRPr="0029342A">
        <w:t>Ο χρήστης επιλέγει να συνεχίσει στην επόμενη ενέργεια (π.χ., κράτηση τραπεζιού, προβολή κριτικών, πλοήγηση στο εστιατόριο).</w:t>
      </w:r>
    </w:p>
    <w:p w:rsidRPr="0029342A" w:rsidR="0029342A" w:rsidP="0029342A" w:rsidRDefault="0029342A" w14:paraId="50E90176" w14:textId="7AE81D59"/>
    <w:p w:rsidRPr="0029342A" w:rsidR="0029342A" w:rsidP="0029342A" w:rsidRDefault="0029342A" w14:paraId="15E9EDCD" w14:textId="77777777">
      <w:pPr>
        <w:rPr>
          <w:b/>
          <w:bCs/>
          <w:sz w:val="24"/>
          <w:szCs w:val="24"/>
        </w:rPr>
      </w:pPr>
      <w:r w:rsidRPr="0029342A">
        <w:rPr>
          <w:b/>
          <w:bCs/>
          <w:sz w:val="24"/>
          <w:szCs w:val="24"/>
        </w:rPr>
        <w:t>Εναλλακτική Ροή 1: Κανένα εστιατόριο δεν πληροί τα κριτήρια</w:t>
      </w:r>
    </w:p>
    <w:p w:rsidRPr="0029342A" w:rsidR="0029342A" w:rsidP="0029342A" w:rsidRDefault="0029342A" w14:paraId="4A549475" w14:textId="77777777">
      <w:r w:rsidRPr="0029342A">
        <w:t>4.α.1 Το σύστημα διαπιστώνει ότι δεν υπάρχουν εστιατόρια που να πληρούν το επιλεγμένο εύρος βαθμολογίας.</w:t>
      </w:r>
      <w:r w:rsidRPr="0029342A">
        <w:br/>
      </w:r>
      <w:r w:rsidRPr="0029342A">
        <w:t>4.α.2 Το σύστημα εμφανίζει μήνυμα ενημέρωσης και προτείνει στον χρήστη να αλλάξει τα φίλτρα αναζήτησης.</w:t>
      </w:r>
      <w:r w:rsidRPr="0029342A">
        <w:br/>
      </w:r>
      <w:r w:rsidRPr="0029342A">
        <w:t>4.α.3 Ο χρήστης επιλέγει να αλλάξει τα φίλτρα και να επαναλάβει την αναζήτηση.</w:t>
      </w:r>
      <w:r w:rsidRPr="0029342A">
        <w:br/>
      </w:r>
      <w:r w:rsidRPr="0029342A">
        <w:t>4.α.4 Η περίπτωση χρήσης συνεχίζεται από το βήμα 3 της βασικής ροής.</w:t>
      </w:r>
    </w:p>
    <w:p w:rsidRPr="00474D0B" w:rsidR="00C65BCF" w:rsidP="00474D0B" w:rsidRDefault="00C65BCF" w14:paraId="26B0D166" w14:textId="77777777"/>
    <w:p w:rsidR="00CD2B18" w:rsidRDefault="00CD2B18" w14:paraId="5F32718B" w14:textId="77777777"/>
    <w:p w:rsidR="0003444B" w:rsidRDefault="0003444B" w14:paraId="4B32F4DC" w14:textId="77777777"/>
    <w:p w:rsidRPr="0003444B" w:rsidR="0003444B" w:rsidP="0003444B" w:rsidRDefault="0003444B" w14:paraId="6B5D4D61" w14:textId="77777777">
      <w:pPr>
        <w:rPr>
          <w:b/>
          <w:bCs/>
          <w:sz w:val="24"/>
          <w:szCs w:val="24"/>
        </w:rPr>
      </w:pPr>
      <w:r w:rsidRPr="0003444B">
        <w:rPr>
          <w:b/>
          <w:bCs/>
          <w:sz w:val="24"/>
          <w:szCs w:val="24"/>
        </w:rPr>
        <w:t>Βασική Ροή "Επιλογή Ημερομηνίας Κράτησης"</w:t>
      </w:r>
    </w:p>
    <w:p w:rsidRPr="0003444B" w:rsidR="0003444B" w:rsidP="0003444B" w:rsidRDefault="0003444B" w14:paraId="756E6178" w14:textId="77777777">
      <w:pPr>
        <w:numPr>
          <w:ilvl w:val="0"/>
          <w:numId w:val="3"/>
        </w:numPr>
      </w:pPr>
      <w:r w:rsidRPr="0003444B">
        <w:t>Ο χρήστης μεταβαίνει στην οθόνη επιλογής ημερομηνίας κράτησης.</w:t>
      </w:r>
    </w:p>
    <w:p w:rsidRPr="0003444B" w:rsidR="0003444B" w:rsidP="0003444B" w:rsidRDefault="0003444B" w14:paraId="269E33B4" w14:textId="77777777">
      <w:pPr>
        <w:numPr>
          <w:ilvl w:val="0"/>
          <w:numId w:val="3"/>
        </w:numPr>
      </w:pPr>
      <w:r w:rsidRPr="0003444B">
        <w:t>Το σύστημα εμφανίζει ημερολόγιο με τις διαθέσιμες ημερομηνίες και ώρες.</w:t>
      </w:r>
    </w:p>
    <w:p w:rsidRPr="0003444B" w:rsidR="0003444B" w:rsidP="0003444B" w:rsidRDefault="0003444B" w14:paraId="1E3244A7" w14:textId="77777777">
      <w:pPr>
        <w:numPr>
          <w:ilvl w:val="0"/>
          <w:numId w:val="3"/>
        </w:numPr>
      </w:pPr>
      <w:r w:rsidRPr="0003444B">
        <w:t>Ο χρήστης επιλέγει την επιθυμητή ημερομηνία και ώρα κράτησης.</w:t>
      </w:r>
    </w:p>
    <w:p w:rsidRPr="0003444B" w:rsidR="0003444B" w:rsidP="0003444B" w:rsidRDefault="0003444B" w14:paraId="0980805B" w14:textId="77777777">
      <w:pPr>
        <w:numPr>
          <w:ilvl w:val="0"/>
          <w:numId w:val="3"/>
        </w:numPr>
      </w:pPr>
      <w:r w:rsidRPr="0003444B">
        <w:t>Το σύστημα ελέγχει τη διαθεσιμότητα για την επιλεγμένη ημερομηνία και ώρα.</w:t>
      </w:r>
    </w:p>
    <w:p w:rsidRPr="0003444B" w:rsidR="0003444B" w:rsidP="0003444B" w:rsidRDefault="0003444B" w14:paraId="21C8D3B0" w14:textId="77777777">
      <w:pPr>
        <w:numPr>
          <w:ilvl w:val="0"/>
          <w:numId w:val="3"/>
        </w:numPr>
      </w:pPr>
      <w:r w:rsidRPr="0003444B">
        <w:t>Αν η ημερομηνία και ώρα είναι διαθέσιμες, το σύστημα τις καταχωρεί προσωρινά για τον χρήστη.</w:t>
      </w:r>
    </w:p>
    <w:p w:rsidRPr="0003444B" w:rsidR="0003444B" w:rsidP="0003444B" w:rsidRDefault="0003444B" w14:paraId="306DDC5B" w14:textId="77777777">
      <w:pPr>
        <w:numPr>
          <w:ilvl w:val="0"/>
          <w:numId w:val="3"/>
        </w:numPr>
      </w:pPr>
      <w:r w:rsidRPr="0003444B">
        <w:t>Ο χρήστης επιβεβαιώνει την ημερομηνία και ώρα και προχωρά στο επόμενο βήμα (π.χ., εισαγωγή στοιχείων επικοινωνίας ή προπληρωμή).</w:t>
      </w:r>
    </w:p>
    <w:p w:rsidRPr="0003444B" w:rsidR="0003444B" w:rsidP="0003444B" w:rsidRDefault="0003444B" w14:paraId="01AB6B99" w14:textId="61E1EE3B"/>
    <w:p w:rsidRPr="0003444B" w:rsidR="0003444B" w:rsidP="0003444B" w:rsidRDefault="0003444B" w14:paraId="284B8C93" w14:textId="77777777">
      <w:pPr>
        <w:rPr>
          <w:b/>
          <w:bCs/>
          <w:sz w:val="24"/>
          <w:szCs w:val="24"/>
        </w:rPr>
      </w:pPr>
      <w:r w:rsidRPr="0003444B">
        <w:rPr>
          <w:b/>
          <w:bCs/>
          <w:sz w:val="24"/>
          <w:szCs w:val="24"/>
        </w:rPr>
        <w:t>Εναλλακτική Ροή 1: Μη Διαθέσιμη Ημερομηνία/Ώρα</w:t>
      </w:r>
    </w:p>
    <w:p w:rsidRPr="0003444B" w:rsidR="0003444B" w:rsidP="0003444B" w:rsidRDefault="0003444B" w14:paraId="755C9B86" w14:textId="77777777">
      <w:r w:rsidRPr="0003444B">
        <w:t>4.α.1 Το σύστημα διαπιστώνει ότι η επιλεγμένη ημερομηνία ή ώρα δεν είναι διαθέσιμη.</w:t>
      </w:r>
      <w:r w:rsidRPr="0003444B">
        <w:br/>
      </w:r>
      <w:r w:rsidRPr="0003444B">
        <w:t>4.α.2 Το σύστημα εμφανίζει μήνυμα ενημέρωσης και προτείνει εναλλακτικές επιλογές.</w:t>
      </w:r>
      <w:r w:rsidRPr="0003444B">
        <w:br/>
      </w:r>
      <w:r w:rsidRPr="0003444B">
        <w:t>4.α.3 Ο χρήστης επιλέγει νέα ημερομηνία/ώρα από τις διαθέσιμες επιλογές.</w:t>
      </w:r>
      <w:r w:rsidRPr="0003444B">
        <w:br/>
      </w:r>
      <w:r w:rsidRPr="0003444B">
        <w:t>4.α.4 Η περίπτωση χρήσης συνεχίζεται από το βήμα 4 της βασικής ροής.</w:t>
      </w:r>
    </w:p>
    <w:p w:rsidRPr="00EB07F3" w:rsidR="00EB07F3" w:rsidP="00EB07F3" w:rsidRDefault="00EB07F3" w14:paraId="5B6C5911" w14:textId="2BF69A00">
      <w:pPr>
        <w:rPr>
          <w:b/>
          <w:bCs/>
          <w:sz w:val="24"/>
          <w:szCs w:val="24"/>
        </w:rPr>
      </w:pPr>
      <w:r w:rsidRPr="00EB07F3">
        <w:rPr>
          <w:b/>
          <w:bCs/>
          <w:sz w:val="24"/>
          <w:szCs w:val="24"/>
        </w:rPr>
        <w:t xml:space="preserve">Εναλλακτική Ροή </w:t>
      </w:r>
      <w:r w:rsidRPr="00E05EC3">
        <w:rPr>
          <w:b/>
          <w:bCs/>
          <w:sz w:val="24"/>
          <w:szCs w:val="24"/>
        </w:rPr>
        <w:t>2</w:t>
      </w:r>
      <w:r w:rsidRPr="00EB07F3">
        <w:rPr>
          <w:b/>
          <w:bCs/>
          <w:sz w:val="24"/>
          <w:szCs w:val="24"/>
        </w:rPr>
        <w:t>: Μη Διαθεσιμότητα και Επιστροφή στην Αναζήτηση Εστιατορίου</w:t>
      </w:r>
    </w:p>
    <w:p w:rsidR="00EB07F3" w:rsidP="00EB07F3" w:rsidRDefault="00EB07F3" w14:paraId="66A1D7DC" w14:textId="277DA201">
      <w:r w:rsidRPr="00EB07F3">
        <w:t>4.β.1 Το σύστημα ενημερώνει τον χρήστη ότι το συγκεκριμένο εστιατόριο δεν έχει καθόλου διαθεσιμότητα για την επιλεγμένη ημερομηνία ή γενικά στο επιθυμητό χρονικό πλαίσιο.</w:t>
      </w:r>
      <w:r w:rsidRPr="00EB07F3">
        <w:br/>
      </w:r>
      <w:r w:rsidRPr="00EB07F3">
        <w:t>4.β.2 Ο χρήστης επιλέγει να επιστρέψει στην οθόνη αναζήτησης εστιατορίων.</w:t>
      </w:r>
      <w:r w:rsidRPr="00EB07F3">
        <w:br/>
      </w:r>
      <w:r w:rsidRPr="00EB07F3">
        <w:t xml:space="preserve">4.β.3 Η περίπτωση χρήσης ολοκληρώνεται και ο χρήστης ξεκινά νέα αναζήτηση εστιατορίου με βάση τα φίλτρα που επιθυμεί (π.χ., rating, </w:t>
      </w:r>
      <w:r>
        <w:t>ε</w:t>
      </w:r>
      <w:r w:rsidR="00E05EC3">
        <w:t>ύρος τιμής</w:t>
      </w:r>
      <w:r w:rsidRPr="00EB07F3">
        <w:t>).</w:t>
      </w:r>
    </w:p>
    <w:p w:rsidR="003D76DF" w:rsidP="00EB07F3" w:rsidRDefault="003D76DF" w14:paraId="36E8FB41" w14:textId="77777777"/>
    <w:p w:rsidR="003D76DF" w:rsidP="00EB07F3" w:rsidRDefault="003D76DF" w14:paraId="30AE39AB" w14:textId="77777777"/>
    <w:p w:rsidR="003D76DF" w:rsidP="00EB07F3" w:rsidRDefault="003D76DF" w14:paraId="098678A5" w14:textId="77777777"/>
    <w:p w:rsidRPr="004D5A34" w:rsidR="004D5A34" w:rsidP="004D5A34" w:rsidRDefault="004D5A34" w14:paraId="5B10C070" w14:textId="77777777">
      <w:pPr>
        <w:rPr>
          <w:b/>
          <w:bCs/>
          <w:sz w:val="24"/>
          <w:szCs w:val="24"/>
        </w:rPr>
      </w:pPr>
      <w:r w:rsidRPr="004D5A34">
        <w:rPr>
          <w:b/>
          <w:bCs/>
          <w:sz w:val="24"/>
          <w:szCs w:val="24"/>
        </w:rPr>
        <w:t>Βασική Ροή "Επιλογή Ατόμων Κράτησης"</w:t>
      </w:r>
    </w:p>
    <w:p w:rsidRPr="004D5A34" w:rsidR="004D5A34" w:rsidP="004D5A34" w:rsidRDefault="004D5A34" w14:paraId="2CB373FC" w14:textId="77777777">
      <w:pPr>
        <w:numPr>
          <w:ilvl w:val="0"/>
          <w:numId w:val="4"/>
        </w:numPr>
      </w:pPr>
      <w:r w:rsidRPr="004D5A34">
        <w:t>Ο χρήστης μεταβαίνει στην οθόνη επιλογής ατόμων για την κράτηση.</w:t>
      </w:r>
    </w:p>
    <w:p w:rsidRPr="004D5A34" w:rsidR="004D5A34" w:rsidP="004D5A34" w:rsidRDefault="004D5A34" w14:paraId="7B756894" w14:textId="2B1238BA">
      <w:pPr>
        <w:numPr>
          <w:ilvl w:val="0"/>
          <w:numId w:val="4"/>
        </w:numPr>
      </w:pPr>
      <w:r w:rsidRPr="004D5A34">
        <w:t>Το σύστημα εμφανίζει πεδίο επιλογής αριθμού ατόμων .</w:t>
      </w:r>
    </w:p>
    <w:p w:rsidRPr="004D5A34" w:rsidR="004D5A34" w:rsidP="004D5A34" w:rsidRDefault="004D5A34" w14:paraId="6239F465" w14:textId="77777777">
      <w:pPr>
        <w:numPr>
          <w:ilvl w:val="0"/>
          <w:numId w:val="4"/>
        </w:numPr>
      </w:pPr>
      <w:r w:rsidRPr="004D5A34">
        <w:t>Ο χρήστης επιλέγει τον αριθμό ατόμων που επιθυμεί να συμπεριληφθούν στην κράτηση.</w:t>
      </w:r>
    </w:p>
    <w:p w:rsidRPr="004D5A34" w:rsidR="004D5A34" w:rsidP="004D5A34" w:rsidRDefault="004D5A34" w14:paraId="64619FA1" w14:textId="77777777">
      <w:pPr>
        <w:numPr>
          <w:ilvl w:val="0"/>
          <w:numId w:val="4"/>
        </w:numPr>
      </w:pPr>
      <w:r w:rsidRPr="004D5A34">
        <w:t>Το σύστημα ελέγχει αν το εστιατόριο μπορεί να εξυπηρετήσει τον συγκεκριμένο αριθμό ατόμων για την επιλεγμένη ημερομηνία και ώρα.</w:t>
      </w:r>
    </w:p>
    <w:p w:rsidRPr="004D5A34" w:rsidR="004D5A34" w:rsidP="004D5A34" w:rsidRDefault="004D5A34" w14:paraId="1035D4A2" w14:textId="77777777">
      <w:pPr>
        <w:numPr>
          <w:ilvl w:val="0"/>
          <w:numId w:val="4"/>
        </w:numPr>
      </w:pPr>
      <w:r w:rsidRPr="004D5A34">
        <w:t>Αν υπάρχει διαθεσιμότητα, το σύστημα καταχωρεί προσωρινά τον αριθμό ατόμων για τη συγκεκριμένη κράτηση.</w:t>
      </w:r>
    </w:p>
    <w:p w:rsidRPr="004D5A34" w:rsidR="004D5A34" w:rsidP="004D5A34" w:rsidRDefault="004D5A34" w14:paraId="7C2B08F7" w14:textId="77777777">
      <w:pPr>
        <w:numPr>
          <w:ilvl w:val="0"/>
          <w:numId w:val="4"/>
        </w:numPr>
      </w:pPr>
      <w:r w:rsidRPr="004D5A34">
        <w:t>Ο χρήστης προχωρά στο επόμενο βήμα της διαδικασίας κράτησης (π.χ., προπληρωμή, επιβεβαίωση).</w:t>
      </w:r>
    </w:p>
    <w:p w:rsidRPr="00EB07F3" w:rsidR="003D76DF" w:rsidP="00EB07F3" w:rsidRDefault="003D76DF" w14:paraId="4E325580" w14:textId="77777777"/>
    <w:p w:rsidRPr="00013497" w:rsidR="00013497" w:rsidP="00013497" w:rsidRDefault="00013497" w14:paraId="2428D8BE" w14:textId="272053FF">
      <w:pPr>
        <w:rPr>
          <w:b/>
          <w:bCs/>
        </w:rPr>
      </w:pPr>
      <w:r w:rsidRPr="00013497">
        <w:rPr>
          <w:b/>
          <w:bCs/>
        </w:rPr>
        <w:t xml:space="preserve">Εναλλακτική Ροή </w:t>
      </w:r>
      <w:r>
        <w:rPr>
          <w:b/>
          <w:bCs/>
        </w:rPr>
        <w:t>1</w:t>
      </w:r>
      <w:r w:rsidRPr="00013497">
        <w:rPr>
          <w:b/>
          <w:bCs/>
        </w:rPr>
        <w:t>: Μη Διαθεσιμότητα για Συγκεκριμένο Αριθμό Ατόμων</w:t>
      </w:r>
    </w:p>
    <w:p w:rsidR="00013497" w:rsidP="00013497" w:rsidRDefault="00013497" w14:paraId="4E0FA9BE" w14:textId="77777777">
      <w:r w:rsidRPr="00013497">
        <w:t xml:space="preserve">4.β.1 Το σύστημα διαπιστώνει ότι </w:t>
      </w:r>
      <w:bookmarkStart w:name="_Hlk194651110" w:id="0"/>
      <w:r w:rsidRPr="00013497">
        <w:t>δεν υπάρχει διαθεσιμότητα για τον συγκεκριμένο αριθμό ατόμων την επιλεγμένη ημερομηνία και ώρα.</w:t>
      </w:r>
      <w:bookmarkEnd w:id="0"/>
      <w:r w:rsidRPr="00013497">
        <w:br/>
      </w:r>
      <w:r w:rsidRPr="00013497">
        <w:t>4.β.2 Το σύστημα εμφανίζει μήνυμα ενημέρωσης και προτείνει εναλλακτικές (π.χ., λιγότερα άτομα ή διαφορετική ώρα).</w:t>
      </w:r>
      <w:r w:rsidRPr="00013497">
        <w:br/>
      </w:r>
      <w:r w:rsidRPr="00013497">
        <w:t>4.β.3 Ο χρήστης τροποποιεί την επιλογή ή επιστρέφει στην επιλογή ημερομηνίας.</w:t>
      </w:r>
      <w:r w:rsidRPr="00013497">
        <w:br/>
      </w:r>
      <w:r w:rsidRPr="00013497">
        <w:t>4.β.4 Η περίπτωση χρήσης συνεχίζεται από το βήμα 3 ή 2 της βασικής ροής, ανάλογα με την επιλογή του χρήστη.</w:t>
      </w:r>
    </w:p>
    <w:p w:rsidR="00A026BB" w:rsidP="00013497" w:rsidRDefault="00A026BB" w14:paraId="6C4A840E" w14:textId="77777777"/>
    <w:p w:rsidRPr="00013497" w:rsidR="00A026BB" w:rsidP="00013497" w:rsidRDefault="00A026BB" w14:paraId="32960930" w14:textId="77777777"/>
    <w:p w:rsidRPr="00654F4F" w:rsidR="00654F4F" w:rsidP="00654F4F" w:rsidRDefault="00654F4F" w14:paraId="5B759A93" w14:textId="77777777">
      <w:pPr>
        <w:rPr>
          <w:b/>
          <w:bCs/>
        </w:rPr>
      </w:pPr>
      <w:r w:rsidRPr="00654F4F">
        <w:rPr>
          <w:b/>
          <w:bCs/>
        </w:rPr>
        <w:t>Εναλλακτική Ροή 2: Μη Διαθεσιμότητα και Επιστροφή στην Αναζήτηση Εστιατορίου</w:t>
      </w:r>
    </w:p>
    <w:p w:rsidR="00654F4F" w:rsidP="00654F4F" w:rsidRDefault="00654F4F" w14:paraId="49B7F0B0" w14:textId="3D7A0A68">
      <w:r w:rsidRPr="00654F4F">
        <w:t xml:space="preserve">4.β.1 Το σύστημα ενημερώνει τον χρήστη ότι </w:t>
      </w:r>
      <w:r w:rsidRPr="00013497" w:rsidR="00DC704E">
        <w:t>δεν υπάρχει διαθεσιμότητα για τον συγκεκριμένο αριθμό ατόμων την επιλεγμένη ημερομηνία και ώρα.</w:t>
      </w:r>
      <w:r w:rsidRPr="00654F4F">
        <w:br/>
      </w:r>
      <w:r w:rsidRPr="00654F4F">
        <w:t>4.β.2 Ο χρήστης επιλέγει να επιστρέψει στην οθόνη αναζήτησης εστιατορίων.</w:t>
      </w:r>
      <w:r w:rsidRPr="00654F4F">
        <w:br/>
      </w:r>
      <w:r w:rsidRPr="00654F4F">
        <w:t>4.β.3 Η περίπτωση χρήσης ολοκληρώνεται και ο χρήστης ξεκινά νέα αναζήτηση εστιατορίου με βάση τα φίλτρα που επιθυμεί (π.χ., rating, εύρος τιμής).</w:t>
      </w:r>
    </w:p>
    <w:p w:rsidR="00D16C76" w:rsidP="00654F4F" w:rsidRDefault="00D16C76" w14:paraId="45D2A1A8" w14:textId="77777777"/>
    <w:p w:rsidR="00D16C76" w:rsidP="00654F4F" w:rsidRDefault="00D16C76" w14:paraId="1198373C" w14:textId="77777777"/>
    <w:p w:rsidR="00D16C76" w:rsidP="00654F4F" w:rsidRDefault="00D16C76" w14:paraId="298CA09F" w14:textId="77777777"/>
    <w:p w:rsidR="00D16C76" w:rsidP="00654F4F" w:rsidRDefault="00D16C76" w14:paraId="35E2F5D7" w14:textId="77777777"/>
    <w:p w:rsidR="00D16C76" w:rsidP="00654F4F" w:rsidRDefault="00D16C76" w14:paraId="5357C907" w14:textId="77777777"/>
    <w:p w:rsidR="00D16C76" w:rsidP="00654F4F" w:rsidRDefault="00D16C76" w14:paraId="34A3CB87" w14:textId="77777777"/>
    <w:p w:rsidR="00D16C76" w:rsidP="00654F4F" w:rsidRDefault="00D16C76" w14:paraId="11D022E0" w14:textId="77777777"/>
    <w:p w:rsidR="00D16C76" w:rsidP="00654F4F" w:rsidRDefault="00D16C76" w14:paraId="602819DF" w14:textId="77777777"/>
    <w:p w:rsidRPr="00D16C76" w:rsidR="00D16C76" w:rsidP="00D16C76" w:rsidRDefault="00D16C76" w14:paraId="036AEF1F" w14:textId="77777777">
      <w:pPr>
        <w:rPr>
          <w:b/>
          <w:bCs/>
          <w:sz w:val="24"/>
          <w:szCs w:val="24"/>
        </w:rPr>
      </w:pPr>
      <w:bookmarkStart w:name="_Hlk194651988" w:id="1"/>
      <w:r w:rsidRPr="00D16C76">
        <w:rPr>
          <w:b/>
          <w:bCs/>
          <w:sz w:val="24"/>
          <w:szCs w:val="24"/>
        </w:rPr>
        <w:t>Βασική Ροή "Αναζήτηση Εστιατορίων"</w:t>
      </w:r>
    </w:p>
    <w:bookmarkEnd w:id="1"/>
    <w:p w:rsidRPr="00D16C76" w:rsidR="00D16C76" w:rsidP="00D16C76" w:rsidRDefault="00D16C76" w14:paraId="38643362" w14:textId="77777777">
      <w:pPr>
        <w:numPr>
          <w:ilvl w:val="0"/>
          <w:numId w:val="5"/>
        </w:numPr>
      </w:pPr>
      <w:r w:rsidRPr="00D16C76">
        <w:t>Ο χρήστης μεταβαίνει στην οθόνη αναζήτησης εστιατορίων.</w:t>
      </w:r>
    </w:p>
    <w:p w:rsidRPr="00D16C76" w:rsidR="00D16C76" w:rsidP="00D16C76" w:rsidRDefault="00D16C76" w14:paraId="7713F623" w14:textId="77777777">
      <w:pPr>
        <w:numPr>
          <w:ilvl w:val="0"/>
          <w:numId w:val="5"/>
        </w:numPr>
      </w:pPr>
      <w:r w:rsidRPr="00D16C76">
        <w:t>Το σύστημα εμφανίζει διαθέσιμα φίλτρα αναζήτησης (είδος φαγητού, βαθμολογία, εύρος τιμής, ημερομηνία κράτησης, αριθμός ατόμων).</w:t>
      </w:r>
    </w:p>
    <w:p w:rsidRPr="00D16C76" w:rsidR="00D16C76" w:rsidP="00D16C76" w:rsidRDefault="00D16C76" w14:paraId="53D69E1D" w14:textId="77777777">
      <w:pPr>
        <w:numPr>
          <w:ilvl w:val="0"/>
          <w:numId w:val="5"/>
        </w:numPr>
      </w:pPr>
      <w:r w:rsidRPr="00D16C76">
        <w:t>Ο χρήστης επιλέγει ένα ή περισσότερα φίλτρα για να καθορίσει τις προτιμήσεις του.</w:t>
      </w:r>
    </w:p>
    <w:p w:rsidRPr="00D16C76" w:rsidR="00D16C76" w:rsidP="00D16C76" w:rsidRDefault="00D16C76" w14:paraId="6B7CB30C" w14:textId="77777777">
      <w:pPr>
        <w:numPr>
          <w:ilvl w:val="0"/>
          <w:numId w:val="5"/>
        </w:numPr>
      </w:pPr>
      <w:r w:rsidRPr="00D16C76">
        <w:t>Το σύστημα ανακτά και εμφανίζει τα εστιατόρια που πληρούν τα επιλεγμένα κριτήρια.</w:t>
      </w:r>
    </w:p>
    <w:p w:rsidRPr="00D16C76" w:rsidR="00D16C76" w:rsidP="00D16C76" w:rsidRDefault="00D16C76" w14:paraId="29EDBE82" w14:textId="77777777">
      <w:pPr>
        <w:numPr>
          <w:ilvl w:val="0"/>
          <w:numId w:val="5"/>
        </w:numPr>
      </w:pPr>
      <w:r w:rsidRPr="00D16C76">
        <w:t>Ο χρήστης επιλέγει ένα εστιατόριο από τη λίστα.</w:t>
      </w:r>
    </w:p>
    <w:p w:rsidRPr="00D16C76" w:rsidR="00D16C76" w:rsidP="00D16C76" w:rsidRDefault="00D16C76" w14:paraId="73EC7D66" w14:textId="77777777">
      <w:pPr>
        <w:numPr>
          <w:ilvl w:val="0"/>
          <w:numId w:val="5"/>
        </w:numPr>
      </w:pPr>
      <w:r w:rsidRPr="00D16C76">
        <w:t>Ο χρήστης επιλέγει να συνεχίσει στην επόμενη διαδικασία (π.χ., επιλογή ημερομηνίας κράτησης, προβολή κριτικών).</w:t>
      </w:r>
    </w:p>
    <w:p w:rsidRPr="00D16C76" w:rsidR="00D16C76" w:rsidP="00D16C76" w:rsidRDefault="00D16C76" w14:paraId="5293A837" w14:textId="00FA1315"/>
    <w:p w:rsidRPr="00D16C76" w:rsidR="00D16C76" w:rsidP="00D16C76" w:rsidRDefault="00D16C76" w14:paraId="05A9310F" w14:textId="77777777">
      <w:pPr>
        <w:rPr>
          <w:b/>
          <w:bCs/>
          <w:sz w:val="24"/>
          <w:szCs w:val="24"/>
        </w:rPr>
      </w:pPr>
      <w:r w:rsidRPr="00D16C76">
        <w:rPr>
          <w:b/>
          <w:bCs/>
          <w:sz w:val="24"/>
          <w:szCs w:val="24"/>
        </w:rPr>
        <w:t>Εναλλακτική Ροή 1: Κανένα εστιατόριο δεν πληροί τα κριτήρια</w:t>
      </w:r>
    </w:p>
    <w:p w:rsidR="00D16C76" w:rsidP="00D16C76" w:rsidRDefault="00D16C76" w14:paraId="46CBAF37" w14:textId="77777777">
      <w:r w:rsidRPr="00D16C76">
        <w:t>4.α.1 Το σύστημα διαπιστώνει ότι κανένα εστιατόριο δεν πληροί τα επιλεγμένα φίλτρα.</w:t>
      </w:r>
      <w:r w:rsidRPr="00D16C76">
        <w:br/>
      </w:r>
      <w:r w:rsidRPr="00D16C76">
        <w:t>4.α.2 Το σύστημα εμφανίζει μήνυμα ενημέρωσης και προτείνει στον χρήστη να αλλάξει τα φίλτρα αναζήτησης.</w:t>
      </w:r>
      <w:r w:rsidRPr="00D16C76">
        <w:br/>
      </w:r>
      <w:r w:rsidRPr="00D16C76">
        <w:t>4.α.3 Ο χρήστης επιλέγει να τροποποιήσει τα φίλτρα και να επαναλάβει την αναζήτηση.</w:t>
      </w:r>
      <w:r w:rsidRPr="00D16C76">
        <w:br/>
      </w:r>
      <w:r w:rsidRPr="00D16C76">
        <w:t>4.α.4 Η περίπτωση χρήσης συνεχίζεται από το βήμα 3 της βασικής ροής.</w:t>
      </w:r>
    </w:p>
    <w:p w:rsidR="003F34E2" w:rsidP="00D16C76" w:rsidRDefault="003F34E2" w14:paraId="63554377" w14:textId="77777777"/>
    <w:p w:rsidR="004C4E41" w:rsidP="004C4E41" w:rsidRDefault="004C4E41" w14:paraId="798AC7B2" w14:textId="62C8F71D">
      <w:pPr>
        <w:rPr>
          <w:b/>
          <w:bCs/>
        </w:rPr>
      </w:pPr>
      <w:bookmarkStart w:name="_Hlk194652649" w:id="2"/>
      <w:r w:rsidRPr="004C4E41">
        <w:rPr>
          <w:b/>
          <w:bCs/>
        </w:rPr>
        <w:t>Βασική Ροή "</w:t>
      </w:r>
      <w:r>
        <w:rPr>
          <w:b/>
          <w:bCs/>
        </w:rPr>
        <w:t>Δημιουργία Κράτησης</w:t>
      </w:r>
      <w:r w:rsidRPr="004C4E41">
        <w:rPr>
          <w:b/>
          <w:bCs/>
        </w:rPr>
        <w:t>"</w:t>
      </w:r>
    </w:p>
    <w:bookmarkEnd w:id="2"/>
    <w:p w:rsidRPr="00621577" w:rsidR="00621577" w:rsidP="00621577" w:rsidRDefault="00621577" w14:paraId="0317C51A" w14:textId="77777777">
      <w:pPr>
        <w:numPr>
          <w:ilvl w:val="0"/>
          <w:numId w:val="6"/>
        </w:numPr>
      </w:pPr>
      <w:r w:rsidRPr="00621577">
        <w:t>Το σύστημα μεταφέρει τον χρήστη στην οθόνη δημιουργίας κράτησης.</w:t>
      </w:r>
    </w:p>
    <w:p w:rsidRPr="00621577" w:rsidR="00621577" w:rsidP="00621577" w:rsidRDefault="00621577" w14:paraId="5B3DD136" w14:textId="25A13A7B">
      <w:pPr>
        <w:numPr>
          <w:ilvl w:val="0"/>
          <w:numId w:val="6"/>
        </w:numPr>
      </w:pPr>
      <w:r w:rsidRPr="00621577">
        <w:t xml:space="preserve">Ο χρήστης </w:t>
      </w:r>
      <w:r w:rsidR="00600197">
        <w:t xml:space="preserve">έχει </w:t>
      </w:r>
      <w:r w:rsidRPr="00621577">
        <w:t>εισάγει τα απαιτούμενα στοιχεία</w:t>
      </w:r>
      <w:r w:rsidR="00600197">
        <w:t xml:space="preserve"> </w:t>
      </w:r>
      <w:r w:rsidR="004141BF">
        <w:t>(ημερομηνία και αριθμός ατόμων)</w:t>
      </w:r>
      <w:r w:rsidRPr="00621577">
        <w:t>.</w:t>
      </w:r>
    </w:p>
    <w:p w:rsidRPr="00621577" w:rsidR="00621577" w:rsidP="00621577" w:rsidRDefault="00621577" w14:paraId="6D8FE1C0" w14:textId="77777777">
      <w:pPr>
        <w:numPr>
          <w:ilvl w:val="0"/>
          <w:numId w:val="6"/>
        </w:numPr>
      </w:pPr>
      <w:r w:rsidRPr="00621577">
        <w:t>Το σύστημα ελέγχει τη διαθεσιμότητα της κράτησης.</w:t>
      </w:r>
    </w:p>
    <w:p w:rsidRPr="00621577" w:rsidR="00621577" w:rsidP="00621577" w:rsidRDefault="00621577" w14:paraId="43D47A7C" w14:textId="77777777">
      <w:pPr>
        <w:numPr>
          <w:ilvl w:val="0"/>
          <w:numId w:val="6"/>
        </w:numPr>
      </w:pPr>
      <w:r w:rsidRPr="00621577">
        <w:t>Αν η διαθεσιμότητα επιβεβαιωθεί, το σύστημα καταχωρεί προσωρινά την κράτηση.</w:t>
      </w:r>
    </w:p>
    <w:p w:rsidRPr="00621577" w:rsidR="00621577" w:rsidP="00621577" w:rsidRDefault="00621577" w14:paraId="496BCB13" w14:textId="1CF6B100">
      <w:pPr>
        <w:numPr>
          <w:ilvl w:val="0"/>
          <w:numId w:val="6"/>
        </w:numPr>
      </w:pPr>
      <w:r w:rsidRPr="00621577">
        <w:t>Ο χρήστης προχωρά στην τελική επιβεβαίωση (π.χ.,</w:t>
      </w:r>
      <w:r w:rsidR="0099193E">
        <w:t xml:space="preserve"> </w:t>
      </w:r>
      <w:r w:rsidRPr="00621577">
        <w:t>πληρωμή αν απαιτείται).</w:t>
      </w:r>
    </w:p>
    <w:p w:rsidRPr="00621577" w:rsidR="00621577" w:rsidP="00621577" w:rsidRDefault="00621577" w14:paraId="475A848C" w14:textId="77777777">
      <w:pPr>
        <w:numPr>
          <w:ilvl w:val="0"/>
          <w:numId w:val="6"/>
        </w:numPr>
      </w:pPr>
      <w:r w:rsidRPr="00621577">
        <w:t>Το σύστημα δημιουργεί την κράτηση και εμφανίζει μήνυμα επιβεβαίωσης.</w:t>
      </w:r>
    </w:p>
    <w:p w:rsidRPr="004C4E41" w:rsidR="004C4E41" w:rsidP="004C4E41" w:rsidRDefault="004C4E41" w14:paraId="36022101" w14:textId="77777777">
      <w:pPr>
        <w:rPr>
          <w:b/>
          <w:bCs/>
        </w:rPr>
      </w:pPr>
    </w:p>
    <w:p w:rsidR="003F34E2" w:rsidP="00D16C76" w:rsidRDefault="003F34E2" w14:paraId="70E82E96" w14:textId="77777777"/>
    <w:p w:rsidRPr="00F00772" w:rsidR="00F00772" w:rsidP="00F00772" w:rsidRDefault="00F00772" w14:paraId="72D498C5" w14:textId="77777777">
      <w:pPr>
        <w:rPr>
          <w:b/>
          <w:bCs/>
        </w:rPr>
      </w:pPr>
      <w:r w:rsidRPr="00F00772">
        <w:rPr>
          <w:b/>
          <w:bCs/>
        </w:rPr>
        <w:t>Εναλλακτική Ροή 1: Μη Διαθεσιμότητα Κράτησης</w:t>
      </w:r>
    </w:p>
    <w:p w:rsidRPr="00F00772" w:rsidR="00F00772" w:rsidP="00F00772" w:rsidRDefault="00F00772" w14:paraId="60F5A052" w14:textId="77777777">
      <w:r w:rsidRPr="00F00772">
        <w:t>5.α.1 Το σύστημα διαπιστώνει ότι δεν υπάρχει διαθεσιμότητα για την επιλεγμένη ημερομηνία, ώρα ή αριθμό ατόμων.</w:t>
      </w:r>
      <w:r w:rsidRPr="00F00772">
        <w:br/>
      </w:r>
      <w:r w:rsidRPr="00F00772">
        <w:t>5.α.2 Το σύστημα εμφανίζει μήνυμα ενημέρωσης και προτείνει εναλλακτικές επιλογές.</w:t>
      </w:r>
      <w:r w:rsidRPr="00F00772">
        <w:br/>
      </w:r>
      <w:r w:rsidRPr="00F00772">
        <w:t>5.α.3 Ο χρήστης επιλέγει νέα ημερομηνία ή τροποποιεί τον αριθμό ατόμων.</w:t>
      </w:r>
      <w:r w:rsidRPr="00F00772">
        <w:br/>
      </w:r>
      <w:r w:rsidRPr="00F00772">
        <w:t>5.α.4 Η περίπτωση χρήσης συνεχίζεται από το βήμα 5 της βασικής ροής.</w:t>
      </w:r>
    </w:p>
    <w:p w:rsidRPr="00DB6307" w:rsidR="00DB6307" w:rsidP="00DB6307" w:rsidRDefault="00DB6307" w14:paraId="246043DF" w14:textId="3245AC10">
      <w:pPr>
        <w:rPr>
          <w:b/>
          <w:bCs/>
        </w:rPr>
      </w:pPr>
      <w:r w:rsidRPr="00DB6307">
        <w:rPr>
          <w:b/>
          <w:bCs/>
        </w:rPr>
        <w:t>Βασική Ροή "</w:t>
      </w:r>
      <w:r>
        <w:rPr>
          <w:b/>
          <w:bCs/>
        </w:rPr>
        <w:t>Προβολή Εστιατορίου</w:t>
      </w:r>
      <w:r w:rsidRPr="00DB6307">
        <w:rPr>
          <w:b/>
          <w:bCs/>
        </w:rPr>
        <w:t>"</w:t>
      </w:r>
    </w:p>
    <w:p w:rsidRPr="00D16C76" w:rsidR="003F34E2" w:rsidP="00D16C76" w:rsidRDefault="003F34E2" w14:paraId="1D4C2FB5" w14:textId="0D55E583"/>
    <w:p w:rsidRPr="00107894" w:rsidR="00107894" w:rsidP="00107894" w:rsidRDefault="00107894" w14:paraId="74B1DC10" w14:textId="592F78DE">
      <w:r>
        <w:t xml:space="preserve">1. </w:t>
      </w:r>
      <w:r w:rsidRPr="00107894">
        <w:t>Το σύστημα μεταφέρει τον χρήστη στη σελίδα προβολής του εστιατορίου.</w:t>
      </w:r>
    </w:p>
    <w:p w:rsidRPr="00107894" w:rsidR="00107894" w:rsidP="001E43AE" w:rsidRDefault="00107894" w14:paraId="4C84CDA5" w14:textId="66664876">
      <w:r>
        <w:t xml:space="preserve">2. </w:t>
      </w:r>
      <w:r w:rsidRPr="00107894">
        <w:t>Το σύστημα εμφανίζει τις πληροφορίες του εστιατορίου, όπως:</w:t>
      </w:r>
    </w:p>
    <w:p w:rsidRPr="00107894" w:rsidR="00107894" w:rsidP="00D74C7E" w:rsidRDefault="00D74C7E" w14:paraId="1DD20D4F" w14:textId="26988379">
      <w:r>
        <w:t>1.</w:t>
      </w:r>
      <w:r w:rsidRPr="00107894" w:rsidR="00107894">
        <w:t>Φωτογραφίες</w:t>
      </w:r>
    </w:p>
    <w:p w:rsidRPr="00107894" w:rsidR="00107894" w:rsidP="00D74C7E" w:rsidRDefault="00D74C7E" w14:paraId="1E55456D" w14:textId="4E5D4CF1">
      <w:r>
        <w:t>2.</w:t>
      </w:r>
      <w:r w:rsidRPr="00107894" w:rsidR="00107894">
        <w:t xml:space="preserve">Τοποθεσία </w:t>
      </w:r>
    </w:p>
    <w:p w:rsidRPr="00107894" w:rsidR="00107894" w:rsidP="00D74C7E" w:rsidRDefault="00D74C7E" w14:paraId="0531ECEE" w14:textId="771DD40F">
      <w:r>
        <w:t>3.</w:t>
      </w:r>
      <w:r w:rsidRPr="00107894" w:rsidR="00107894">
        <w:t>Ώρες λειτουργίας</w:t>
      </w:r>
    </w:p>
    <w:p w:rsidRPr="00107894" w:rsidR="00107894" w:rsidP="00D74C7E" w:rsidRDefault="00D74C7E" w14:paraId="675B198F" w14:textId="5EB8204E">
      <w:r>
        <w:t>4.</w:t>
      </w:r>
      <w:r w:rsidRPr="00107894" w:rsidR="00107894">
        <w:t>Βαθμολογία και κριτικές χρηστών</w:t>
      </w:r>
    </w:p>
    <w:p w:rsidR="00107894" w:rsidP="00D74C7E" w:rsidRDefault="00D74C7E" w14:paraId="2CF07E82" w14:textId="4A4B1CBD">
      <w:r>
        <w:t>5.</w:t>
      </w:r>
      <w:r w:rsidRPr="00107894" w:rsidR="00107894">
        <w:t>Μενού (αν υπάρχει διαθέσιμο)</w:t>
      </w:r>
    </w:p>
    <w:p w:rsidRPr="00107894" w:rsidR="00D74C7E" w:rsidP="00D74C7E" w:rsidRDefault="00D74C7E" w14:paraId="40B54A05" w14:textId="77777777"/>
    <w:p w:rsidR="00D74C7E" w:rsidP="00175794" w:rsidRDefault="00107894" w14:paraId="521E176E" w14:textId="77777777">
      <w:r>
        <w:t>4.</w:t>
      </w:r>
      <w:r w:rsidRPr="00107894">
        <w:t xml:space="preserve">  Ο χρήστης μπορεί να επιλέξει να:</w:t>
      </w:r>
    </w:p>
    <w:p w:rsidRPr="00107894" w:rsidR="00CA37FC" w:rsidP="00175794" w:rsidRDefault="00D74C7E" w14:paraId="4F286D03" w14:textId="4BA6B080">
      <w:r>
        <w:t>1.</w:t>
      </w:r>
      <w:r w:rsidR="00CA37FC">
        <w:t xml:space="preserve"> Δει </w:t>
      </w:r>
      <w:r w:rsidR="0062116E">
        <w:t>φωτογραφίες σχετικά με το εστιατόριο και το μενού</w:t>
      </w:r>
    </w:p>
    <w:p w:rsidRPr="00107894" w:rsidR="00107894" w:rsidP="00D74C7E" w:rsidRDefault="00D74C7E" w14:paraId="1ADFE9AA" w14:textId="7B8C40FC">
      <w:r>
        <w:t>2.</w:t>
      </w:r>
      <w:r w:rsidRPr="00107894" w:rsidR="00107894">
        <w:t>Διαβάσει περισσότερες κριτικές</w:t>
      </w:r>
    </w:p>
    <w:p w:rsidRPr="00107894" w:rsidR="00107894" w:rsidP="00D74C7E" w:rsidRDefault="00D74C7E" w14:paraId="1B13CFEA" w14:textId="4E52D7E1">
      <w:r>
        <w:t>3.</w:t>
      </w:r>
      <w:r w:rsidRPr="00107894" w:rsidR="00107894">
        <w:t>Δει τη διαθεσιμότητα και τις ώρες κράτησης</w:t>
      </w:r>
    </w:p>
    <w:p w:rsidRPr="00107894" w:rsidR="00107894" w:rsidP="00D74C7E" w:rsidRDefault="00D74C7E" w14:paraId="621BFD7A" w14:textId="787B775A">
      <w:r>
        <w:t>4.</w:t>
      </w:r>
      <w:r w:rsidRPr="00107894" w:rsidR="00107894">
        <w:t>Επιστρέψει στα αποτελέσματα αναζήτησης</w:t>
      </w:r>
    </w:p>
    <w:p w:rsidR="00D16C76" w:rsidP="00654F4F" w:rsidRDefault="00D16C76" w14:paraId="6667F390" w14:textId="77777777"/>
    <w:p w:rsidRPr="00322BF0" w:rsidR="00322BF0" w:rsidP="00322BF0" w:rsidRDefault="00322BF0" w14:paraId="6199BB90" w14:textId="77777777">
      <w:pPr>
        <w:rPr>
          <w:b/>
          <w:bCs/>
        </w:rPr>
      </w:pPr>
      <w:r w:rsidRPr="00322BF0">
        <w:rPr>
          <w:b/>
          <w:bCs/>
        </w:rPr>
        <w:t>Εναλλακτική Ροή 1: Το εστιατόριο δεν έχει διαθέσιμες πληροφορίες</w:t>
      </w:r>
    </w:p>
    <w:p w:rsidRPr="00322BF0" w:rsidR="00322BF0" w:rsidP="00322BF0" w:rsidRDefault="00322BF0" w14:paraId="61BD6EC2" w14:textId="77777777">
      <w:r w:rsidRPr="00322BF0">
        <w:t>3.α.1 Το σύστημα διαπιστώνει ότι κάποιες πληροφορίες του εστιατορίου (π.χ., μενού ή κριτικές) δεν είναι διαθέσιμες.</w:t>
      </w:r>
      <w:r w:rsidRPr="00322BF0">
        <w:br/>
      </w:r>
      <w:r w:rsidRPr="00322BF0">
        <w:t>3.α.2 Το σύστημα εμφανίζει σχετικό μήνυμα και ενδέχεται να παρέχει επιλογή για προβολή βασικών πληροφοριών μόνο.</w:t>
      </w:r>
      <w:r w:rsidRPr="00322BF0">
        <w:br/>
      </w:r>
      <w:r w:rsidRPr="00322BF0">
        <w:t>3.α.3 Η περίπτωση χρήσης συνεχίζεται από το βήμα 4 της βασικής ροής.</w:t>
      </w:r>
    </w:p>
    <w:p w:rsidRPr="00654F4F" w:rsidR="00D16C76" w:rsidP="00654F4F" w:rsidRDefault="00D16C76" w14:paraId="08714DE0" w14:textId="77777777"/>
    <w:p w:rsidR="0003444B" w:rsidRDefault="0003444B" w14:paraId="7B373FD0" w14:textId="77777777"/>
    <w:sectPr w:rsidR="0003444B"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12491"/>
    <w:multiLevelType w:val="multilevel"/>
    <w:tmpl w:val="16BC7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F3A0F"/>
    <w:multiLevelType w:val="multilevel"/>
    <w:tmpl w:val="2F2E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7937158"/>
    <w:multiLevelType w:val="multilevel"/>
    <w:tmpl w:val="13EA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40E0E03"/>
    <w:multiLevelType w:val="multilevel"/>
    <w:tmpl w:val="6D64F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10655C"/>
    <w:multiLevelType w:val="multilevel"/>
    <w:tmpl w:val="89667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AB0254"/>
    <w:multiLevelType w:val="multilevel"/>
    <w:tmpl w:val="097C3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F23558"/>
    <w:multiLevelType w:val="multilevel"/>
    <w:tmpl w:val="3BCC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AA7C6B"/>
    <w:multiLevelType w:val="multilevel"/>
    <w:tmpl w:val="F5B4B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503136">
    <w:abstractNumId w:val="7"/>
  </w:num>
  <w:num w:numId="2" w16cid:durableId="728573177">
    <w:abstractNumId w:val="6"/>
  </w:num>
  <w:num w:numId="3" w16cid:durableId="1497190431">
    <w:abstractNumId w:val="0"/>
  </w:num>
  <w:num w:numId="4" w16cid:durableId="1040976700">
    <w:abstractNumId w:val="4"/>
  </w:num>
  <w:num w:numId="5" w16cid:durableId="1677883576">
    <w:abstractNumId w:val="3"/>
  </w:num>
  <w:num w:numId="6" w16cid:durableId="548348068">
    <w:abstractNumId w:val="5"/>
  </w:num>
  <w:num w:numId="7" w16cid:durableId="315231286">
    <w:abstractNumId w:val="1"/>
  </w:num>
  <w:num w:numId="8" w16cid:durableId="66571540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B6"/>
    <w:rsid w:val="00010E38"/>
    <w:rsid w:val="00013497"/>
    <w:rsid w:val="0003444B"/>
    <w:rsid w:val="00107894"/>
    <w:rsid w:val="00175794"/>
    <w:rsid w:val="001E43AE"/>
    <w:rsid w:val="00217DD6"/>
    <w:rsid w:val="0029342A"/>
    <w:rsid w:val="00322BF0"/>
    <w:rsid w:val="003D76DF"/>
    <w:rsid w:val="003F34E2"/>
    <w:rsid w:val="004141BF"/>
    <w:rsid w:val="00470F91"/>
    <w:rsid w:val="00474D0B"/>
    <w:rsid w:val="004A4A9F"/>
    <w:rsid w:val="004C49AE"/>
    <w:rsid w:val="004C4E41"/>
    <w:rsid w:val="004D5A34"/>
    <w:rsid w:val="005B0637"/>
    <w:rsid w:val="00600197"/>
    <w:rsid w:val="0062116E"/>
    <w:rsid w:val="00621577"/>
    <w:rsid w:val="00654F4F"/>
    <w:rsid w:val="00666296"/>
    <w:rsid w:val="00700FE4"/>
    <w:rsid w:val="007608D5"/>
    <w:rsid w:val="007D2425"/>
    <w:rsid w:val="0099193E"/>
    <w:rsid w:val="009C5A6F"/>
    <w:rsid w:val="00A026BB"/>
    <w:rsid w:val="00A13D2D"/>
    <w:rsid w:val="00A6038B"/>
    <w:rsid w:val="00B57A07"/>
    <w:rsid w:val="00C3380C"/>
    <w:rsid w:val="00C477B6"/>
    <w:rsid w:val="00C65BCF"/>
    <w:rsid w:val="00CA37FC"/>
    <w:rsid w:val="00CD2B18"/>
    <w:rsid w:val="00D16C76"/>
    <w:rsid w:val="00D74C7E"/>
    <w:rsid w:val="00DB6307"/>
    <w:rsid w:val="00DC704E"/>
    <w:rsid w:val="00DD7E20"/>
    <w:rsid w:val="00E05EC3"/>
    <w:rsid w:val="00EB07F3"/>
    <w:rsid w:val="00F00772"/>
    <w:rsid w:val="0227F17F"/>
    <w:rsid w:val="04409A1B"/>
    <w:rsid w:val="059204FB"/>
    <w:rsid w:val="061C17F9"/>
    <w:rsid w:val="066836AB"/>
    <w:rsid w:val="079DF082"/>
    <w:rsid w:val="08160B57"/>
    <w:rsid w:val="0AAF0C21"/>
    <w:rsid w:val="0B313C89"/>
    <w:rsid w:val="0EEA1C38"/>
    <w:rsid w:val="0F170CC8"/>
    <w:rsid w:val="0FB2ABC0"/>
    <w:rsid w:val="111CF983"/>
    <w:rsid w:val="1183BB88"/>
    <w:rsid w:val="127B2E95"/>
    <w:rsid w:val="13342365"/>
    <w:rsid w:val="1534FC1E"/>
    <w:rsid w:val="15D3C451"/>
    <w:rsid w:val="16D16F51"/>
    <w:rsid w:val="17208E18"/>
    <w:rsid w:val="181D0FDC"/>
    <w:rsid w:val="1DC2FD3C"/>
    <w:rsid w:val="1DD5F6C4"/>
    <w:rsid w:val="1E9FBD51"/>
    <w:rsid w:val="1F2EDC85"/>
    <w:rsid w:val="22A2925C"/>
    <w:rsid w:val="22CFBA3B"/>
    <w:rsid w:val="230F8EF2"/>
    <w:rsid w:val="23A777E2"/>
    <w:rsid w:val="23D9C1A3"/>
    <w:rsid w:val="24790553"/>
    <w:rsid w:val="27058B1F"/>
    <w:rsid w:val="2758E213"/>
    <w:rsid w:val="2A1FBC29"/>
    <w:rsid w:val="2A25D484"/>
    <w:rsid w:val="2A84D961"/>
    <w:rsid w:val="2AE93196"/>
    <w:rsid w:val="2C3E45CE"/>
    <w:rsid w:val="2C8B15B2"/>
    <w:rsid w:val="2D1C72CE"/>
    <w:rsid w:val="2E2B8A40"/>
    <w:rsid w:val="2EB41A59"/>
    <w:rsid w:val="2F04C968"/>
    <w:rsid w:val="31572403"/>
    <w:rsid w:val="35BB2603"/>
    <w:rsid w:val="37074DA9"/>
    <w:rsid w:val="380CFAE7"/>
    <w:rsid w:val="38110216"/>
    <w:rsid w:val="387A0151"/>
    <w:rsid w:val="3AED4272"/>
    <w:rsid w:val="3C75927B"/>
    <w:rsid w:val="3E3BD9CA"/>
    <w:rsid w:val="3E63921F"/>
    <w:rsid w:val="4121F2C2"/>
    <w:rsid w:val="43562906"/>
    <w:rsid w:val="445C3D56"/>
    <w:rsid w:val="44D790F9"/>
    <w:rsid w:val="46729A68"/>
    <w:rsid w:val="46A1B419"/>
    <w:rsid w:val="47BDE0F5"/>
    <w:rsid w:val="4A5601D5"/>
    <w:rsid w:val="4B163D9B"/>
    <w:rsid w:val="4BE26E55"/>
    <w:rsid w:val="4BF44802"/>
    <w:rsid w:val="4BF6D296"/>
    <w:rsid w:val="4CE9B391"/>
    <w:rsid w:val="4E04570C"/>
    <w:rsid w:val="4EF1322E"/>
    <w:rsid w:val="4F92E1A9"/>
    <w:rsid w:val="50F9AADC"/>
    <w:rsid w:val="517CCFE5"/>
    <w:rsid w:val="5241AF47"/>
    <w:rsid w:val="535F01F3"/>
    <w:rsid w:val="537D2BC5"/>
    <w:rsid w:val="5387EAD6"/>
    <w:rsid w:val="538C7FED"/>
    <w:rsid w:val="567D8D23"/>
    <w:rsid w:val="58730B7C"/>
    <w:rsid w:val="5A3B76C6"/>
    <w:rsid w:val="5AA71034"/>
    <w:rsid w:val="5AFFF395"/>
    <w:rsid w:val="5B4C9D40"/>
    <w:rsid w:val="5B69DB01"/>
    <w:rsid w:val="5BD62909"/>
    <w:rsid w:val="5C26C3B2"/>
    <w:rsid w:val="5DC1D008"/>
    <w:rsid w:val="5DF2B7C3"/>
    <w:rsid w:val="5DF2CD5C"/>
    <w:rsid w:val="5E8550F2"/>
    <w:rsid w:val="5EEE9BB7"/>
    <w:rsid w:val="5F570F8E"/>
    <w:rsid w:val="6355FBB8"/>
    <w:rsid w:val="636EBD43"/>
    <w:rsid w:val="6491666D"/>
    <w:rsid w:val="65358967"/>
    <w:rsid w:val="658D6D96"/>
    <w:rsid w:val="6700ECDB"/>
    <w:rsid w:val="671B7AF7"/>
    <w:rsid w:val="6A14BDC7"/>
    <w:rsid w:val="6A1A9EBE"/>
    <w:rsid w:val="6E8F586D"/>
    <w:rsid w:val="7136EB41"/>
    <w:rsid w:val="724BB12F"/>
    <w:rsid w:val="725748D2"/>
    <w:rsid w:val="73087967"/>
    <w:rsid w:val="7326688E"/>
    <w:rsid w:val="74CBE28F"/>
    <w:rsid w:val="7A42269E"/>
    <w:rsid w:val="7B2557B9"/>
    <w:rsid w:val="7C071829"/>
    <w:rsid w:val="7D666DA0"/>
    <w:rsid w:val="7DA7F53D"/>
    <w:rsid w:val="7E65526A"/>
    <w:rsid w:val="7F56B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80CE"/>
  <w15:chartTrackingRefBased/>
  <w15:docId w15:val="{848970D4-8D43-4CD5-892B-80211D027E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DB6307"/>
  </w:style>
  <w:style w:type="paragraph" w:styleId="1">
    <w:name w:val="heading 1"/>
    <w:basedOn w:val="a"/>
    <w:next w:val="a"/>
    <w:link w:val="1Char"/>
    <w:uiPriority w:val="9"/>
    <w:qFormat/>
    <w:rsid w:val="00C477B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77B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7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7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47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47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47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7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7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Char" w:customStyle="1">
    <w:name w:val="Επικεφαλίδα 1 Char"/>
    <w:basedOn w:val="a0"/>
    <w:link w:val="1"/>
    <w:uiPriority w:val="9"/>
    <w:rsid w:val="00C477B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2Char" w:customStyle="1">
    <w:name w:val="Επικεφαλίδα 2 Char"/>
    <w:basedOn w:val="a0"/>
    <w:link w:val="2"/>
    <w:uiPriority w:val="9"/>
    <w:semiHidden/>
    <w:rsid w:val="00C477B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3Char" w:customStyle="1">
    <w:name w:val="Επικεφαλίδα 3 Char"/>
    <w:basedOn w:val="a0"/>
    <w:link w:val="3"/>
    <w:uiPriority w:val="9"/>
    <w:semiHidden/>
    <w:rsid w:val="00C477B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4Char" w:customStyle="1">
    <w:name w:val="Επικεφαλίδα 4 Char"/>
    <w:basedOn w:val="a0"/>
    <w:link w:val="4"/>
    <w:uiPriority w:val="9"/>
    <w:semiHidden/>
    <w:rsid w:val="00C477B6"/>
    <w:rPr>
      <w:rFonts w:eastAsiaTheme="majorEastAsia" w:cstheme="majorBidi"/>
      <w:i/>
      <w:iCs/>
      <w:color w:val="0F4761" w:themeColor="accent1" w:themeShade="BF"/>
    </w:rPr>
  </w:style>
  <w:style w:type="character" w:styleId="5Char" w:customStyle="1">
    <w:name w:val="Επικεφαλίδα 5 Char"/>
    <w:basedOn w:val="a0"/>
    <w:link w:val="5"/>
    <w:uiPriority w:val="9"/>
    <w:semiHidden/>
    <w:rsid w:val="00C477B6"/>
    <w:rPr>
      <w:rFonts w:eastAsiaTheme="majorEastAsia" w:cstheme="majorBidi"/>
      <w:color w:val="0F4761" w:themeColor="accent1" w:themeShade="BF"/>
    </w:rPr>
  </w:style>
  <w:style w:type="character" w:styleId="6Char" w:customStyle="1">
    <w:name w:val="Επικεφαλίδα 6 Char"/>
    <w:basedOn w:val="a0"/>
    <w:link w:val="6"/>
    <w:uiPriority w:val="9"/>
    <w:semiHidden/>
    <w:rsid w:val="00C477B6"/>
    <w:rPr>
      <w:rFonts w:eastAsiaTheme="majorEastAsia" w:cstheme="majorBidi"/>
      <w:i/>
      <w:iCs/>
      <w:color w:val="595959" w:themeColor="text1" w:themeTint="A6"/>
    </w:rPr>
  </w:style>
  <w:style w:type="character" w:styleId="7Char" w:customStyle="1">
    <w:name w:val="Επικεφαλίδα 7 Char"/>
    <w:basedOn w:val="a0"/>
    <w:link w:val="7"/>
    <w:uiPriority w:val="9"/>
    <w:semiHidden/>
    <w:rsid w:val="00C477B6"/>
    <w:rPr>
      <w:rFonts w:eastAsiaTheme="majorEastAsia" w:cstheme="majorBidi"/>
      <w:color w:val="595959" w:themeColor="text1" w:themeTint="A6"/>
    </w:rPr>
  </w:style>
  <w:style w:type="character" w:styleId="8Char" w:customStyle="1">
    <w:name w:val="Επικεφαλίδα 8 Char"/>
    <w:basedOn w:val="a0"/>
    <w:link w:val="8"/>
    <w:uiPriority w:val="9"/>
    <w:semiHidden/>
    <w:rsid w:val="00C477B6"/>
    <w:rPr>
      <w:rFonts w:eastAsiaTheme="majorEastAsia" w:cstheme="majorBidi"/>
      <w:i/>
      <w:iCs/>
      <w:color w:val="272727" w:themeColor="text1" w:themeTint="D8"/>
    </w:rPr>
  </w:style>
  <w:style w:type="character" w:styleId="9Char" w:customStyle="1">
    <w:name w:val="Επικεφαλίδα 9 Char"/>
    <w:basedOn w:val="a0"/>
    <w:link w:val="9"/>
    <w:uiPriority w:val="9"/>
    <w:semiHidden/>
    <w:rsid w:val="00C477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477B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har" w:customStyle="1">
    <w:name w:val="Τίτλος Char"/>
    <w:basedOn w:val="a0"/>
    <w:link w:val="a3"/>
    <w:uiPriority w:val="10"/>
    <w:rsid w:val="00C477B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47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Char0" w:customStyle="1">
    <w:name w:val="Υπότιτλος Char"/>
    <w:basedOn w:val="a0"/>
    <w:link w:val="a4"/>
    <w:uiPriority w:val="11"/>
    <w:rsid w:val="00C47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477B6"/>
    <w:pPr>
      <w:spacing w:before="160"/>
      <w:jc w:val="center"/>
    </w:pPr>
    <w:rPr>
      <w:i/>
      <w:iCs/>
      <w:color w:val="404040" w:themeColor="text1" w:themeTint="BF"/>
    </w:rPr>
  </w:style>
  <w:style w:type="character" w:styleId="Char1" w:customStyle="1">
    <w:name w:val="Απόσπασμα Char"/>
    <w:basedOn w:val="a0"/>
    <w:link w:val="a5"/>
    <w:uiPriority w:val="29"/>
    <w:rsid w:val="00C477B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477B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477B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477B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har2" w:customStyle="1">
    <w:name w:val="Έντονο απόσπ. Char"/>
    <w:basedOn w:val="a0"/>
    <w:link w:val="a8"/>
    <w:uiPriority w:val="30"/>
    <w:rsid w:val="00C477B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477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95EB5DDA8DFE5548A95C590BB771A4DA" ma:contentTypeVersion="5" ma:contentTypeDescription="Δημιουργία νέου εγγράφου" ma:contentTypeScope="" ma:versionID="30178f7280683ce0de041187e59e5414">
  <xsd:schema xmlns:xsd="http://www.w3.org/2001/XMLSchema" xmlns:xs="http://www.w3.org/2001/XMLSchema" xmlns:p="http://schemas.microsoft.com/office/2006/metadata/properties" xmlns:ns3="5cf6fac2-4397-4207-aecb-741fea19877b" targetNamespace="http://schemas.microsoft.com/office/2006/metadata/properties" ma:root="true" ma:fieldsID="3b1ca00c7ac2e947e3e0225414eeef54" ns3:_="">
    <xsd:import namespace="5cf6fac2-4397-4207-aecb-741fea1987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f6fac2-4397-4207-aecb-741fea1987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f6fac2-4397-4207-aecb-741fea19877b" xsi:nil="true"/>
  </documentManagement>
</p:properties>
</file>

<file path=customXml/itemProps1.xml><?xml version="1.0" encoding="utf-8"?>
<ds:datastoreItem xmlns:ds="http://schemas.openxmlformats.org/officeDocument/2006/customXml" ds:itemID="{6312A525-C4A6-4CC7-BB68-F56B472E33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f6fac2-4397-4207-aecb-741fea1987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57261B-BC41-4025-BB5E-58E33BCF40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DF861-F660-4A82-9E9E-444236669954}">
  <ds:schemaRefs>
    <ds:schemaRef ds:uri="http://www.w3.org/XML/1998/namespace"/>
    <ds:schemaRef ds:uri="5cf6fac2-4397-4207-aecb-741fea19877b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ΑΝΤΩΝΑΚΟΣ ΓΕΩΡΓΙΟΣ</dc:creator>
  <keywords/>
  <dc:description/>
  <lastModifiedBy>ΣΕΛΙΜΗΣ ΝΙΚΟΛΑΟΣ</lastModifiedBy>
  <revision>5</revision>
  <dcterms:created xsi:type="dcterms:W3CDTF">2025-04-04T18:24:00.0000000Z</dcterms:created>
  <dcterms:modified xsi:type="dcterms:W3CDTF">2025-05-20T11:51:13.5215425Z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0x01010095EB5DDA8DFE5548A95C590BB771A4DA</vt:lpwstr>
  </property>
</Properties>
</file>